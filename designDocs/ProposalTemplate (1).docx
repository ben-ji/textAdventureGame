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5EA7" w14:textId="5302A36F" w:rsidR="001D0E93" w:rsidRDefault="005D38AF" w:rsidP="005D38AF">
      <w:pPr>
        <w:spacing w:line="276" w:lineRule="auto"/>
        <w:pPrChange w:id="0" w:author="Benjamin Jennings" w:date="2019-01-24T18:43:00Z">
          <w:pPr/>
        </w:pPrChange>
      </w:pPr>
      <w:r>
        <w:t>Benjamin Jennings</w:t>
      </w:r>
    </w:p>
    <w:p w14:paraId="2744BCC2" w14:textId="2577C7F6" w:rsidR="005D38AF" w:rsidRDefault="005D38AF" w:rsidP="005D38AF">
      <w:pPr>
        <w:spacing w:line="276" w:lineRule="auto"/>
        <w:pPrChange w:id="1" w:author="Benjamin Jennings" w:date="2019-01-24T18:43:00Z">
          <w:pPr/>
        </w:pPrChange>
      </w:pPr>
      <w:r>
        <w:t>IST 261</w:t>
      </w:r>
    </w:p>
    <w:p w14:paraId="7F3EFD08" w14:textId="065A3C02" w:rsidR="005D38AF" w:rsidRDefault="005D38AF" w:rsidP="005D38AF">
      <w:pPr>
        <w:spacing w:line="276" w:lineRule="auto"/>
        <w:pPrChange w:id="2" w:author="Benjamin Jennings" w:date="2019-01-24T18:43:00Z">
          <w:pPr/>
        </w:pPrChange>
      </w:pPr>
      <w:r>
        <w:t>Ceres</w:t>
      </w:r>
    </w:p>
    <w:p w14:paraId="4EBCC7DB" w14:textId="61462E76" w:rsidR="005D38AF" w:rsidRDefault="005D38AF" w:rsidP="005D38AF">
      <w:pPr>
        <w:spacing w:line="276" w:lineRule="auto"/>
        <w:pPrChange w:id="3" w:author="Benjamin Jennings" w:date="2019-01-24T18:43:00Z">
          <w:pPr/>
        </w:pPrChange>
      </w:pPr>
      <w:r>
        <w:t>Spring 2019</w:t>
      </w:r>
    </w:p>
    <w:p w14:paraId="5C715602" w14:textId="02FD6F36" w:rsidR="005D38AF" w:rsidRDefault="005D38AF" w:rsidP="005D38AF">
      <w:pPr>
        <w:spacing w:line="276" w:lineRule="auto"/>
        <w:pPrChange w:id="4" w:author="Benjamin Jennings" w:date="2019-01-24T18:43:00Z">
          <w:pPr/>
        </w:pPrChange>
      </w:pPr>
    </w:p>
    <w:p w14:paraId="4FA00DFC" w14:textId="685EFF3C" w:rsidR="005D38AF" w:rsidDel="00280CC7" w:rsidRDefault="005D38AF" w:rsidP="005D38AF">
      <w:pPr>
        <w:spacing w:line="276" w:lineRule="auto"/>
        <w:jc w:val="center"/>
        <w:rPr>
          <w:del w:id="5" w:author="Benjamin Jennings" w:date="2019-01-24T18:53:00Z"/>
          <w:rFonts w:hint="eastAsia"/>
        </w:rPr>
        <w:pPrChange w:id="6" w:author="Benjamin Jennings" w:date="2019-01-24T18:43:00Z">
          <w:pPr>
            <w:jc w:val="center"/>
          </w:pPr>
        </w:pPrChange>
      </w:pPr>
      <w:r>
        <w:t xml:space="preserve">Solo Project Proposal: </w:t>
      </w:r>
      <w:ins w:id="7" w:author="Benjamin Jennings" w:date="2019-01-24T18:53:00Z">
        <w:r w:rsidR="00280CC7">
          <w:t>Text Adventure Game</w:t>
        </w:r>
      </w:ins>
    </w:p>
    <w:p w14:paraId="15801C8A" w14:textId="77777777" w:rsidR="001D0E93" w:rsidRDefault="001D0E93" w:rsidP="00280CC7">
      <w:pPr>
        <w:spacing w:line="276" w:lineRule="auto"/>
        <w:jc w:val="center"/>
        <w:rPr>
          <w:rFonts w:hint="eastAsia"/>
        </w:rPr>
        <w:pPrChange w:id="8" w:author="Benjamin Jennings" w:date="2019-01-24T18:53:00Z">
          <w:pPr/>
        </w:pPrChange>
      </w:pPr>
    </w:p>
    <w:p w14:paraId="6ED394E0" w14:textId="77777777" w:rsidR="001D0E93" w:rsidRDefault="001D0E93" w:rsidP="005D38AF">
      <w:pPr>
        <w:spacing w:line="276" w:lineRule="auto"/>
        <w:rPr>
          <w:rFonts w:hint="eastAsia"/>
        </w:rPr>
        <w:pPrChange w:id="9" w:author="Benjamin Jennings" w:date="2019-01-24T18:43:00Z">
          <w:pPr/>
        </w:pPrChange>
      </w:pPr>
    </w:p>
    <w:p w14:paraId="76B01C4E" w14:textId="77777777" w:rsidR="005D38AF" w:rsidRPr="005D38AF" w:rsidRDefault="00286016" w:rsidP="005D38AF">
      <w:pPr>
        <w:spacing w:line="276" w:lineRule="auto"/>
        <w:rPr>
          <w:ins w:id="10" w:author="Benjamin Jennings" w:date="2019-01-24T18:44:00Z"/>
          <w:b/>
          <w:rPrChange w:id="11" w:author="Benjamin Jennings" w:date="2019-01-24T18:47:00Z">
            <w:rPr>
              <w:ins w:id="12" w:author="Benjamin Jennings" w:date="2019-01-24T18:44:00Z"/>
            </w:rPr>
          </w:rPrChange>
        </w:rPr>
      </w:pPr>
      <w:del w:id="13" w:author="Benjamin Jennings" w:date="2019-01-24T18:47:00Z">
        <w:r w:rsidRPr="005D38AF" w:rsidDel="005D38AF">
          <w:rPr>
            <w:b/>
            <w:rPrChange w:id="14" w:author="Benjamin Jennings" w:date="2019-01-24T18:47:00Z">
              <w:rPr/>
            </w:rPrChange>
          </w:rPr>
          <w:delText xml:space="preserve">1. </w:delText>
        </w:r>
      </w:del>
      <w:r w:rsidRPr="005D38AF">
        <w:rPr>
          <w:b/>
          <w:rPrChange w:id="15" w:author="Benjamin Jennings" w:date="2019-01-24T18:47:00Z">
            <w:rPr/>
          </w:rPrChange>
        </w:rPr>
        <w:t>The project I want to work on i</w:t>
      </w:r>
      <w:ins w:id="16" w:author="Benjamin Jennings" w:date="2019-01-24T18:42:00Z">
        <w:r w:rsidR="005D38AF" w:rsidRPr="005D38AF">
          <w:rPr>
            <w:b/>
            <w:rPrChange w:id="17" w:author="Benjamin Jennings" w:date="2019-01-24T18:47:00Z">
              <w:rPr/>
            </w:rPrChange>
          </w:rPr>
          <w:t>s:</w:t>
        </w:r>
      </w:ins>
    </w:p>
    <w:p w14:paraId="3905518F" w14:textId="77777777" w:rsidR="005D38AF" w:rsidRDefault="005D38AF" w:rsidP="005D38AF">
      <w:pPr>
        <w:spacing w:line="276" w:lineRule="auto"/>
        <w:rPr>
          <w:ins w:id="18" w:author="Benjamin Jennings" w:date="2019-01-24T18:45:00Z"/>
        </w:rPr>
      </w:pPr>
    </w:p>
    <w:p w14:paraId="46033ECD" w14:textId="4C99880E" w:rsidR="001D0E93" w:rsidRDefault="005D38AF" w:rsidP="005D38AF">
      <w:pPr>
        <w:spacing w:line="276" w:lineRule="auto"/>
        <w:rPr>
          <w:rFonts w:hint="eastAsia"/>
        </w:rPr>
        <w:pPrChange w:id="19" w:author="Benjamin Jennings" w:date="2019-01-24T18:43:00Z">
          <w:pPr/>
        </w:pPrChange>
      </w:pPr>
      <w:ins w:id="20" w:author="Benjamin Jennings" w:date="2019-01-24T18:42:00Z">
        <w:r>
          <w:t xml:space="preserve">I plan to create a text adventure game with a GUI using Java Swing. </w:t>
        </w:r>
      </w:ins>
      <w:ins w:id="21" w:author="Benjamin Jennings" w:date="2019-01-24T18:43:00Z">
        <w:r>
          <w:t>I’m still trying to decide whether I</w:t>
        </w:r>
      </w:ins>
      <w:ins w:id="22" w:author="Benjamin Jennings" w:date="2019-01-24T18:44:00Z">
        <w:r>
          <w:t xml:space="preserve"> want to do an Indiana Jones-</w:t>
        </w:r>
        <w:proofErr w:type="spellStart"/>
        <w:r>
          <w:t>esque</w:t>
        </w:r>
        <w:proofErr w:type="spellEnd"/>
        <w:r>
          <w:t xml:space="preserve"> story or come up with an original one. I’ll probably do a little bit of both. </w:t>
        </w:r>
      </w:ins>
      <w:del w:id="23" w:author="Benjamin Jennings" w:date="2019-01-24T18:42:00Z">
        <w:r w:rsidR="00286016" w:rsidDel="005D38AF">
          <w:delText xml:space="preserve">s </w:delText>
        </w:r>
        <w:r w:rsidR="00286016" w:rsidDel="005D38AF">
          <w:delText>_________________________________.</w:delText>
        </w:r>
      </w:del>
    </w:p>
    <w:p w14:paraId="058D07D5" w14:textId="77777777" w:rsidR="001D0E93" w:rsidDel="005D38AF" w:rsidRDefault="001D0E93" w:rsidP="005D38AF">
      <w:pPr>
        <w:spacing w:line="276" w:lineRule="auto"/>
        <w:rPr>
          <w:del w:id="24" w:author="Benjamin Jennings" w:date="2019-01-24T18:47:00Z"/>
          <w:rFonts w:hint="eastAsia"/>
        </w:rPr>
        <w:pPrChange w:id="25" w:author="Benjamin Jennings" w:date="2019-01-24T18:43:00Z">
          <w:pPr/>
        </w:pPrChange>
      </w:pPr>
    </w:p>
    <w:p w14:paraId="0E722330" w14:textId="77777777" w:rsidR="001D0E93" w:rsidRDefault="001D0E93" w:rsidP="005D38AF">
      <w:pPr>
        <w:spacing w:line="276" w:lineRule="auto"/>
        <w:rPr>
          <w:rFonts w:hint="eastAsia"/>
        </w:rPr>
        <w:pPrChange w:id="26" w:author="Benjamin Jennings" w:date="2019-01-24T18:43:00Z">
          <w:pPr/>
        </w:pPrChange>
      </w:pPr>
    </w:p>
    <w:p w14:paraId="4BBCB3BD" w14:textId="3CA6EAE1" w:rsidR="001D0E93" w:rsidRPr="005D38AF" w:rsidRDefault="00286016" w:rsidP="005D38AF">
      <w:pPr>
        <w:spacing w:line="276" w:lineRule="auto"/>
        <w:rPr>
          <w:ins w:id="27" w:author="Benjamin Jennings" w:date="2019-01-24T18:44:00Z"/>
          <w:rPrChange w:id="28" w:author="Benjamin Jennings" w:date="2019-01-24T18:47:00Z">
            <w:rPr>
              <w:ins w:id="29" w:author="Benjamin Jennings" w:date="2019-01-24T18:44:00Z"/>
            </w:rPr>
          </w:rPrChange>
        </w:rPr>
      </w:pPr>
      <w:del w:id="30" w:author="Benjamin Jennings" w:date="2019-01-24T18:47:00Z">
        <w:r w:rsidRPr="005D38AF" w:rsidDel="005D38AF">
          <w:rPr>
            <w:b/>
            <w:rPrChange w:id="31" w:author="Benjamin Jennings" w:date="2019-01-24T18:47:00Z">
              <w:rPr/>
            </w:rPrChange>
          </w:rPr>
          <w:delText xml:space="preserve">2. </w:delText>
        </w:r>
      </w:del>
      <w:r w:rsidRPr="005D38AF">
        <w:rPr>
          <w:b/>
          <w:rPrChange w:id="32" w:author="Benjamin Jennings" w:date="2019-01-24T18:47:00Z">
            <w:rPr/>
          </w:rPrChange>
        </w:rPr>
        <w:t>I want to work on this project because</w:t>
      </w:r>
      <w:ins w:id="33" w:author="Benjamin Jennings" w:date="2019-01-24T18:44:00Z">
        <w:r w:rsidR="005D38AF" w:rsidRPr="005D38AF">
          <w:rPr>
            <w:b/>
            <w:rPrChange w:id="34" w:author="Benjamin Jennings" w:date="2019-01-24T18:47:00Z">
              <w:rPr/>
            </w:rPrChange>
          </w:rPr>
          <w:t>:</w:t>
        </w:r>
      </w:ins>
      <w:del w:id="35" w:author="Benjamin Jennings" w:date="2019-01-24T18:44:00Z">
        <w:r w:rsidRPr="005D38AF" w:rsidDel="005D38AF">
          <w:rPr>
            <w:rPrChange w:id="36" w:author="Benjamin Jennings" w:date="2019-01-24T18:47:00Z">
              <w:rPr/>
            </w:rPrChange>
          </w:rPr>
          <w:delText xml:space="preserve"> </w:delText>
        </w:r>
        <w:r w:rsidRPr="005D38AF" w:rsidDel="005D38AF">
          <w:rPr>
            <w:rPrChange w:id="37" w:author="Benjamin Jennings" w:date="2019-01-24T18:47:00Z">
              <w:rPr/>
            </w:rPrChange>
          </w:rPr>
          <w:delText>_____________________________.</w:delText>
        </w:r>
      </w:del>
    </w:p>
    <w:p w14:paraId="363E831C" w14:textId="3929B6BF" w:rsidR="005D38AF" w:rsidRDefault="005D38AF" w:rsidP="005D38AF">
      <w:pPr>
        <w:spacing w:line="276" w:lineRule="auto"/>
        <w:rPr>
          <w:ins w:id="38" w:author="Benjamin Jennings" w:date="2019-01-24T18:45:00Z"/>
        </w:rPr>
      </w:pPr>
    </w:p>
    <w:p w14:paraId="10549B20" w14:textId="520EDEB9" w:rsidR="005D38AF" w:rsidRDefault="005D38AF" w:rsidP="005D38AF">
      <w:pPr>
        <w:spacing w:line="276" w:lineRule="auto"/>
        <w:rPr>
          <w:rFonts w:hint="eastAsia"/>
        </w:rPr>
        <w:pPrChange w:id="39" w:author="Benjamin Jennings" w:date="2019-01-24T18:43:00Z">
          <w:pPr/>
        </w:pPrChange>
      </w:pPr>
      <w:ins w:id="40" w:author="Benjamin Jennings" w:date="2019-01-24T18:45:00Z">
        <w:r>
          <w:t>I recently watched Black Mirror: Bandersnatch which is a make your own adventure movie based on a kid who wrote text adventure games in the early days of video games (think commodore 64). I’ve al</w:t>
        </w:r>
      </w:ins>
      <w:ins w:id="41" w:author="Benjamin Jennings" w:date="2019-01-24T18:46:00Z">
        <w:r>
          <w:t xml:space="preserve">so always wanted to make a text adventure game since they seem simple to create, but hard to refine. I think it will be a challenge to make something fun and engaging for a user who is only given button and text controls. </w:t>
        </w:r>
      </w:ins>
    </w:p>
    <w:p w14:paraId="2148488E" w14:textId="77777777" w:rsidR="001D0E93" w:rsidDel="005D38AF" w:rsidRDefault="001D0E93" w:rsidP="005D38AF">
      <w:pPr>
        <w:spacing w:line="276" w:lineRule="auto"/>
        <w:rPr>
          <w:del w:id="42" w:author="Benjamin Jennings" w:date="2019-01-24T18:47:00Z"/>
          <w:rFonts w:hint="eastAsia"/>
        </w:rPr>
        <w:pPrChange w:id="43" w:author="Benjamin Jennings" w:date="2019-01-24T18:43:00Z">
          <w:pPr/>
        </w:pPrChange>
      </w:pPr>
    </w:p>
    <w:p w14:paraId="6D1442D4" w14:textId="77777777" w:rsidR="001D0E93" w:rsidRDefault="001D0E93" w:rsidP="005D38AF">
      <w:pPr>
        <w:spacing w:line="276" w:lineRule="auto"/>
        <w:rPr>
          <w:rFonts w:hint="eastAsia"/>
        </w:rPr>
        <w:pPrChange w:id="44" w:author="Benjamin Jennings" w:date="2019-01-24T18:43:00Z">
          <w:pPr/>
        </w:pPrChange>
      </w:pPr>
    </w:p>
    <w:p w14:paraId="3D54B7A7" w14:textId="1C258102" w:rsidR="001D0E93" w:rsidRPr="00280CC7" w:rsidRDefault="00286016" w:rsidP="005D38AF">
      <w:pPr>
        <w:spacing w:line="276" w:lineRule="auto"/>
        <w:rPr>
          <w:rFonts w:hint="eastAsia"/>
          <w:b/>
          <w:rPrChange w:id="45" w:author="Benjamin Jennings" w:date="2019-01-24T18:50:00Z">
            <w:rPr>
              <w:rFonts w:hint="eastAsia"/>
            </w:rPr>
          </w:rPrChange>
        </w:rPr>
        <w:pPrChange w:id="46" w:author="Benjamin Jennings" w:date="2019-01-24T18:43:00Z">
          <w:pPr/>
        </w:pPrChange>
      </w:pPr>
      <w:del w:id="47" w:author="Benjamin Jennings" w:date="2019-01-24T18:47:00Z">
        <w:r w:rsidRPr="00280CC7" w:rsidDel="005D38AF">
          <w:rPr>
            <w:b/>
            <w:rPrChange w:id="48" w:author="Benjamin Jennings" w:date="2019-01-24T18:50:00Z">
              <w:rPr/>
            </w:rPrChange>
          </w:rPr>
          <w:delText xml:space="preserve">3. </w:delText>
        </w:r>
      </w:del>
      <w:r w:rsidRPr="00280CC7">
        <w:rPr>
          <w:b/>
          <w:rPrChange w:id="49" w:author="Benjamin Jennings" w:date="2019-01-24T18:50:00Z">
            <w:rPr/>
          </w:rPrChange>
        </w:rPr>
        <w:t xml:space="preserve">To successfully complete the project, I will need to </w:t>
      </w:r>
      <w:r w:rsidRPr="00280CC7">
        <w:rPr>
          <w:b/>
          <w:bCs/>
          <w:rPrChange w:id="50" w:author="Benjamin Jennings" w:date="2019-01-24T18:50:00Z">
            <w:rPr>
              <w:b/>
              <w:bCs/>
            </w:rPr>
          </w:rPrChange>
        </w:rPr>
        <w:t>improve my Java ski</w:t>
      </w:r>
      <w:ins w:id="51" w:author="Benjamin Jennings" w:date="2019-01-24T18:49:00Z">
        <w:r w:rsidR="00280CC7" w:rsidRPr="00280CC7">
          <w:rPr>
            <w:b/>
            <w:bCs/>
            <w:rPrChange w:id="52" w:author="Benjamin Jennings" w:date="2019-01-24T18:50:00Z">
              <w:rPr>
                <w:b/>
                <w:bCs/>
              </w:rPr>
            </w:rPrChange>
          </w:rPr>
          <w:t>l</w:t>
        </w:r>
      </w:ins>
      <w:r w:rsidRPr="00280CC7">
        <w:rPr>
          <w:b/>
          <w:bCs/>
          <w:rPrChange w:id="53" w:author="Benjamin Jennings" w:date="2019-01-24T18:50:00Z">
            <w:rPr>
              <w:b/>
              <w:bCs/>
            </w:rPr>
          </w:rPrChange>
        </w:rPr>
        <w:t>ls</w:t>
      </w:r>
      <w:r w:rsidRPr="00280CC7">
        <w:rPr>
          <w:b/>
          <w:rPrChange w:id="54" w:author="Benjamin Jennings" w:date="2019-01-24T18:50:00Z">
            <w:rPr/>
          </w:rPrChange>
        </w:rPr>
        <w:t xml:space="preserve"> in these areas: </w:t>
      </w:r>
      <w:del w:id="55" w:author="Benjamin Jennings" w:date="2019-01-24T18:49:00Z">
        <w:r w:rsidRPr="00280CC7" w:rsidDel="00280CC7">
          <w:rPr>
            <w:b/>
            <w:rPrChange w:id="56" w:author="Benjamin Jennings" w:date="2019-01-24T18:50:00Z">
              <w:rPr/>
            </w:rPrChange>
          </w:rPr>
          <w:delText>______________________.</w:delText>
        </w:r>
      </w:del>
    </w:p>
    <w:p w14:paraId="76164639" w14:textId="65D2E392" w:rsidR="001D0E93" w:rsidRDefault="001D0E93" w:rsidP="005D38AF">
      <w:pPr>
        <w:spacing w:line="276" w:lineRule="auto"/>
        <w:rPr>
          <w:ins w:id="57" w:author="Benjamin Jennings" w:date="2019-01-24T18:49:00Z"/>
        </w:rPr>
      </w:pPr>
    </w:p>
    <w:p w14:paraId="66713A91" w14:textId="42439F27" w:rsidR="00280CC7" w:rsidRDefault="00280CC7" w:rsidP="005D38AF">
      <w:pPr>
        <w:spacing w:line="276" w:lineRule="auto"/>
        <w:rPr>
          <w:rFonts w:hint="eastAsia"/>
        </w:rPr>
        <w:pPrChange w:id="58" w:author="Benjamin Jennings" w:date="2019-01-24T18:43:00Z">
          <w:pPr/>
        </w:pPrChange>
      </w:pPr>
      <w:ins w:id="59" w:author="Benjamin Jennings" w:date="2019-01-24T18:50:00Z">
        <w:r>
          <w:t>I’m not a habitual coder, as evidenced by my submissions for the first couple assignments in this class, so I will need to hone what skills I have in order to complete a project like this. I’ve never had any formal education regarding data structures,</w:t>
        </w:r>
      </w:ins>
      <w:ins w:id="60" w:author="Benjamin Jennings" w:date="2019-01-24T18:51:00Z">
        <w:r>
          <w:t xml:space="preserve"> so I will need to improve my understanding of them before I can successfully implement a “Map, Set, or Queue”. </w:t>
        </w:r>
      </w:ins>
      <w:ins w:id="61" w:author="Benjamin Jennings" w:date="2019-01-24T18:50:00Z">
        <w:r>
          <w:t xml:space="preserve"> </w:t>
        </w:r>
      </w:ins>
    </w:p>
    <w:p w14:paraId="4F9100A0" w14:textId="77777777" w:rsidR="001D0E93" w:rsidRDefault="001D0E93" w:rsidP="005D38AF">
      <w:pPr>
        <w:spacing w:line="276" w:lineRule="auto"/>
        <w:rPr>
          <w:rFonts w:hint="eastAsia"/>
        </w:rPr>
        <w:pPrChange w:id="62" w:author="Benjamin Jennings" w:date="2019-01-24T18:43:00Z">
          <w:pPr/>
        </w:pPrChange>
      </w:pPr>
    </w:p>
    <w:p w14:paraId="08D1E726" w14:textId="0610389A" w:rsidR="001D0E93" w:rsidRPr="00280CC7" w:rsidRDefault="00286016" w:rsidP="005D38AF">
      <w:pPr>
        <w:spacing w:line="276" w:lineRule="auto"/>
        <w:rPr>
          <w:ins w:id="63" w:author="Benjamin Jennings" w:date="2019-01-24T18:47:00Z"/>
          <w:b/>
          <w:rPrChange w:id="64" w:author="Benjamin Jennings" w:date="2019-01-24T18:49:00Z">
            <w:rPr>
              <w:ins w:id="65" w:author="Benjamin Jennings" w:date="2019-01-24T18:47:00Z"/>
            </w:rPr>
          </w:rPrChange>
        </w:rPr>
      </w:pPr>
      <w:del w:id="66" w:author="Benjamin Jennings" w:date="2019-01-24T18:47:00Z">
        <w:r w:rsidRPr="00280CC7" w:rsidDel="005D38AF">
          <w:rPr>
            <w:b/>
            <w:rPrChange w:id="67" w:author="Benjamin Jennings" w:date="2019-01-24T18:49:00Z">
              <w:rPr/>
            </w:rPrChange>
          </w:rPr>
          <w:delText xml:space="preserve">4. </w:delText>
        </w:r>
      </w:del>
      <w:r w:rsidRPr="00280CC7">
        <w:rPr>
          <w:b/>
          <w:rPrChange w:id="68" w:author="Benjamin Jennings" w:date="2019-01-24T18:49:00Z">
            <w:rPr/>
          </w:rPrChange>
        </w:rPr>
        <w:t xml:space="preserve">I will need to </w:t>
      </w:r>
      <w:r w:rsidRPr="00280CC7">
        <w:rPr>
          <w:b/>
          <w:bCs/>
          <w:rPrChange w:id="69" w:author="Benjamin Jennings" w:date="2019-01-24T18:49:00Z">
            <w:rPr>
              <w:b/>
              <w:bCs/>
            </w:rPr>
          </w:rPrChange>
        </w:rPr>
        <w:t>learn new Java skills</w:t>
      </w:r>
      <w:r w:rsidRPr="00280CC7">
        <w:rPr>
          <w:b/>
          <w:rPrChange w:id="70" w:author="Benjamin Jennings" w:date="2019-01-24T18:49:00Z">
            <w:rPr/>
          </w:rPrChange>
        </w:rPr>
        <w:t xml:space="preserve"> in these areas:</w:t>
      </w:r>
      <w:del w:id="71" w:author="Benjamin Jennings" w:date="2019-01-24T18:47:00Z">
        <w:r w:rsidRPr="00280CC7" w:rsidDel="005D38AF">
          <w:rPr>
            <w:b/>
            <w:rPrChange w:id="72" w:author="Benjamin Jennings" w:date="2019-01-24T18:49:00Z">
              <w:rPr/>
            </w:rPrChange>
          </w:rPr>
          <w:delText xml:space="preserve"> </w:delText>
        </w:r>
        <w:r w:rsidRPr="00280CC7" w:rsidDel="005D38AF">
          <w:rPr>
            <w:b/>
            <w:rPrChange w:id="73" w:author="Benjamin Jennings" w:date="2019-01-24T18:49:00Z">
              <w:rPr/>
            </w:rPrChange>
          </w:rPr>
          <w:delText>_________________________.</w:delText>
        </w:r>
      </w:del>
    </w:p>
    <w:p w14:paraId="3758317B" w14:textId="4D6F04BD" w:rsidR="005D38AF" w:rsidRDefault="005D38AF" w:rsidP="005D38AF">
      <w:pPr>
        <w:spacing w:line="276" w:lineRule="auto"/>
        <w:rPr>
          <w:ins w:id="74" w:author="Benjamin Jennings" w:date="2019-01-24T18:47:00Z"/>
        </w:rPr>
      </w:pPr>
    </w:p>
    <w:p w14:paraId="3715A452" w14:textId="17F1FAC8" w:rsidR="005D38AF" w:rsidRDefault="005D38AF" w:rsidP="005D38AF">
      <w:pPr>
        <w:spacing w:line="276" w:lineRule="auto"/>
        <w:rPr>
          <w:ins w:id="75" w:author="Benjamin Jennings" w:date="2019-01-24T18:48:00Z"/>
        </w:rPr>
      </w:pPr>
      <w:ins w:id="76" w:author="Benjamin Jennings" w:date="2019-01-24T18:47:00Z">
        <w:r>
          <w:t xml:space="preserve">Somehow, I have never actually used Swing. I know that at University Park, most of the early 100 and 200 level coding courses in IST teach Java in conjunction with Swing, but I </w:t>
        </w:r>
      </w:ins>
      <w:ins w:id="77" w:author="Benjamin Jennings" w:date="2019-01-24T18:48:00Z">
        <w:r>
          <w:t>transferred here from Penn State Abington</w:t>
        </w:r>
        <w:r w:rsidR="00280CC7">
          <w:t xml:space="preserve">, where we did not use Swing. </w:t>
        </w:r>
      </w:ins>
    </w:p>
    <w:p w14:paraId="392E7F1B" w14:textId="0D44A0FC" w:rsidR="00280CC7" w:rsidRDefault="00280CC7" w:rsidP="005D38AF">
      <w:pPr>
        <w:spacing w:line="276" w:lineRule="auto"/>
        <w:rPr>
          <w:rFonts w:hint="eastAsia"/>
        </w:rPr>
        <w:pPrChange w:id="78" w:author="Benjamin Jennings" w:date="2019-01-24T18:43:00Z">
          <w:pPr/>
        </w:pPrChange>
      </w:pPr>
      <w:ins w:id="79" w:author="Benjamin Jennings" w:date="2019-01-24T18:48:00Z">
        <w:r>
          <w:t xml:space="preserve">I plan on learning and using Swing throughout my project to make a clean GUI for my game. </w:t>
        </w:r>
      </w:ins>
    </w:p>
    <w:p w14:paraId="779D5B4B" w14:textId="77777777" w:rsidR="001D0E93" w:rsidDel="00280CC7" w:rsidRDefault="001D0E93" w:rsidP="005D38AF">
      <w:pPr>
        <w:spacing w:line="276" w:lineRule="auto"/>
        <w:rPr>
          <w:del w:id="80" w:author="Benjamin Jennings" w:date="2019-01-24T18:48:00Z"/>
          <w:rFonts w:hint="eastAsia"/>
        </w:rPr>
        <w:pPrChange w:id="81" w:author="Benjamin Jennings" w:date="2019-01-24T18:43:00Z">
          <w:pPr/>
        </w:pPrChange>
      </w:pPr>
    </w:p>
    <w:p w14:paraId="6AC438D1" w14:textId="77777777" w:rsidR="001D0E93" w:rsidRDefault="001D0E93" w:rsidP="005D38AF">
      <w:pPr>
        <w:spacing w:line="276" w:lineRule="auto"/>
        <w:rPr>
          <w:rFonts w:hint="eastAsia"/>
        </w:rPr>
        <w:pPrChange w:id="82" w:author="Benjamin Jennings" w:date="2019-01-24T18:43:00Z">
          <w:pPr/>
        </w:pPrChange>
      </w:pPr>
    </w:p>
    <w:p w14:paraId="04C48B69" w14:textId="77777777" w:rsidR="001D0E93" w:rsidRDefault="001D0E93" w:rsidP="005D38AF">
      <w:pPr>
        <w:spacing w:line="276" w:lineRule="auto"/>
        <w:rPr>
          <w:rFonts w:hint="eastAsia"/>
        </w:rPr>
        <w:pPrChange w:id="83" w:author="Benjamin Jennings" w:date="2019-01-24T18:43:00Z">
          <w:pPr/>
        </w:pPrChange>
      </w:pPr>
    </w:p>
    <w:p w14:paraId="542568F4" w14:textId="77777777" w:rsidR="003E33E8" w:rsidRDefault="003E33E8" w:rsidP="005D38AF">
      <w:pPr>
        <w:spacing w:line="276" w:lineRule="auto"/>
        <w:rPr>
          <w:ins w:id="84" w:author="Benjamin Jennings" w:date="2019-01-24T18:54:00Z"/>
          <w:b/>
        </w:rPr>
      </w:pPr>
    </w:p>
    <w:p w14:paraId="1AE3D41D" w14:textId="77777777" w:rsidR="003E33E8" w:rsidRDefault="003E33E8" w:rsidP="005D38AF">
      <w:pPr>
        <w:spacing w:line="276" w:lineRule="auto"/>
        <w:rPr>
          <w:ins w:id="85" w:author="Benjamin Jennings" w:date="2019-01-24T18:54:00Z"/>
          <w:b/>
        </w:rPr>
      </w:pPr>
    </w:p>
    <w:p w14:paraId="37C3F8DC" w14:textId="77777777" w:rsidR="003E33E8" w:rsidRDefault="003E33E8" w:rsidP="005D38AF">
      <w:pPr>
        <w:spacing w:line="276" w:lineRule="auto"/>
        <w:rPr>
          <w:ins w:id="86" w:author="Benjamin Jennings" w:date="2019-01-24T18:54:00Z"/>
          <w:b/>
        </w:rPr>
      </w:pPr>
    </w:p>
    <w:p w14:paraId="0324FAC3" w14:textId="4D75B595" w:rsidR="001D0E93" w:rsidRPr="00280CC7" w:rsidRDefault="00286016" w:rsidP="005D38AF">
      <w:pPr>
        <w:spacing w:line="276" w:lineRule="auto"/>
        <w:rPr>
          <w:ins w:id="87" w:author="Benjamin Jennings" w:date="2019-01-24T18:48:00Z"/>
          <w:b/>
          <w:rPrChange w:id="88" w:author="Benjamin Jennings" w:date="2019-01-24T18:49:00Z">
            <w:rPr>
              <w:ins w:id="89" w:author="Benjamin Jennings" w:date="2019-01-24T18:48:00Z"/>
            </w:rPr>
          </w:rPrChange>
        </w:rPr>
      </w:pPr>
      <w:del w:id="90" w:author="Benjamin Jennings" w:date="2019-01-24T18:49:00Z">
        <w:r w:rsidRPr="00280CC7" w:rsidDel="00280CC7">
          <w:rPr>
            <w:b/>
            <w:rPrChange w:id="91" w:author="Benjamin Jennings" w:date="2019-01-24T18:49:00Z">
              <w:rPr/>
            </w:rPrChange>
          </w:rPr>
          <w:lastRenderedPageBreak/>
          <w:delText xml:space="preserve">5. </w:delText>
        </w:r>
      </w:del>
      <w:r w:rsidRPr="00280CC7">
        <w:rPr>
          <w:b/>
          <w:rPrChange w:id="92" w:author="Benjamin Jennings" w:date="2019-01-24T18:49:00Z">
            <w:rPr/>
          </w:rPrChange>
        </w:rPr>
        <w:t>I will have the following challenges to overcom</w:t>
      </w:r>
      <w:r w:rsidRPr="00280CC7">
        <w:rPr>
          <w:b/>
          <w:rPrChange w:id="93" w:author="Benjamin Jennings" w:date="2019-01-24T18:49:00Z">
            <w:rPr/>
          </w:rPrChange>
        </w:rPr>
        <w:t>e in implementing my project using the MVC design pattern</w:t>
      </w:r>
      <w:ins w:id="94" w:author="Benjamin Jennings" w:date="2019-01-24T18:48:00Z">
        <w:r w:rsidR="00280CC7" w:rsidRPr="00280CC7">
          <w:rPr>
            <w:b/>
            <w:rPrChange w:id="95" w:author="Benjamin Jennings" w:date="2019-01-24T18:49:00Z">
              <w:rPr/>
            </w:rPrChange>
          </w:rPr>
          <w:t>:</w:t>
        </w:r>
      </w:ins>
      <w:del w:id="96" w:author="Benjamin Jennings" w:date="2019-01-24T18:48:00Z">
        <w:r w:rsidRPr="00280CC7" w:rsidDel="00280CC7">
          <w:rPr>
            <w:b/>
            <w:rPrChange w:id="97" w:author="Benjamin Jennings" w:date="2019-01-24T18:49:00Z">
              <w:rPr/>
            </w:rPrChange>
          </w:rPr>
          <w:delText>:</w:delText>
        </w:r>
        <w:r w:rsidRPr="00280CC7" w:rsidDel="00280CC7">
          <w:rPr>
            <w:b/>
            <w:rPrChange w:id="98" w:author="Benjamin Jennings" w:date="2019-01-24T18:49:00Z">
              <w:rPr/>
            </w:rPrChange>
          </w:rPr>
          <w:delText xml:space="preserve"> ___________________________________.</w:delText>
        </w:r>
      </w:del>
    </w:p>
    <w:p w14:paraId="5022CA92" w14:textId="61C22D4A" w:rsidR="00280CC7" w:rsidRDefault="00280CC7" w:rsidP="005D38AF">
      <w:pPr>
        <w:spacing w:line="276" w:lineRule="auto"/>
        <w:rPr>
          <w:ins w:id="99" w:author="Benjamin Jennings" w:date="2019-01-24T18:48:00Z"/>
        </w:rPr>
      </w:pPr>
    </w:p>
    <w:p w14:paraId="71505017" w14:textId="2D006E72" w:rsidR="00280CC7" w:rsidDel="00280CC7" w:rsidRDefault="00280CC7" w:rsidP="005D38AF">
      <w:pPr>
        <w:spacing w:line="276" w:lineRule="auto"/>
        <w:rPr>
          <w:del w:id="100" w:author="Benjamin Jennings" w:date="2019-01-24T18:52:00Z"/>
          <w:rFonts w:hint="eastAsia"/>
        </w:rPr>
        <w:pPrChange w:id="101" w:author="Benjamin Jennings" w:date="2019-01-24T18:43:00Z">
          <w:pPr/>
        </w:pPrChange>
      </w:pPr>
      <w:ins w:id="102" w:author="Benjamin Jennings" w:date="2019-01-24T18:49:00Z">
        <w:r>
          <w:t xml:space="preserve">I’m a little rusty on what elements of a project should be contained in each of the Model, View, and Controller classes, but once I iron that out and apply it to my text adventure game, I think it will be smooth sailing. </w:t>
        </w:r>
      </w:ins>
    </w:p>
    <w:p w14:paraId="3CB4C67C" w14:textId="77777777" w:rsidR="001D0E93" w:rsidDel="00280CC7" w:rsidRDefault="001D0E93" w:rsidP="005D38AF">
      <w:pPr>
        <w:spacing w:line="276" w:lineRule="auto"/>
        <w:rPr>
          <w:del w:id="103" w:author="Benjamin Jennings" w:date="2019-01-24T18:52:00Z"/>
          <w:rFonts w:hint="eastAsia"/>
        </w:rPr>
        <w:pPrChange w:id="104" w:author="Benjamin Jennings" w:date="2019-01-24T18:43:00Z">
          <w:pPr/>
        </w:pPrChange>
      </w:pPr>
    </w:p>
    <w:p w14:paraId="7E2F4D00" w14:textId="77777777" w:rsidR="001D0E93" w:rsidRDefault="001D0E93" w:rsidP="005D38AF">
      <w:pPr>
        <w:spacing w:line="276" w:lineRule="auto"/>
        <w:rPr>
          <w:rFonts w:hint="eastAsia"/>
        </w:rPr>
        <w:pPrChange w:id="105" w:author="Benjamin Jennings" w:date="2019-01-24T18:43:00Z">
          <w:pPr/>
        </w:pPrChange>
      </w:pPr>
    </w:p>
    <w:p w14:paraId="77A9F48E" w14:textId="77777777" w:rsidR="001D0E93" w:rsidRDefault="001D0E93" w:rsidP="005D38AF">
      <w:pPr>
        <w:spacing w:line="276" w:lineRule="auto"/>
        <w:rPr>
          <w:rFonts w:hint="eastAsia"/>
        </w:rPr>
        <w:pPrChange w:id="106" w:author="Benjamin Jennings" w:date="2019-01-24T18:43:00Z">
          <w:pPr/>
        </w:pPrChange>
      </w:pPr>
    </w:p>
    <w:p w14:paraId="4E17D9A8" w14:textId="77777777" w:rsidR="001D0E93" w:rsidRPr="00280CC7" w:rsidRDefault="00286016" w:rsidP="005D38AF">
      <w:pPr>
        <w:spacing w:line="276" w:lineRule="auto"/>
        <w:rPr>
          <w:rFonts w:hint="eastAsia"/>
          <w:b/>
          <w:rPrChange w:id="107" w:author="Benjamin Jennings" w:date="2019-01-24T18:52:00Z">
            <w:rPr>
              <w:rFonts w:hint="eastAsia"/>
            </w:rPr>
          </w:rPrChange>
        </w:rPr>
        <w:pPrChange w:id="108" w:author="Benjamin Jennings" w:date="2019-01-24T18:43:00Z">
          <w:pPr/>
        </w:pPrChange>
      </w:pPr>
      <w:del w:id="109" w:author="Benjamin Jennings" w:date="2019-01-24T18:52:00Z">
        <w:r w:rsidRPr="00280CC7" w:rsidDel="00280CC7">
          <w:rPr>
            <w:b/>
            <w:rPrChange w:id="110" w:author="Benjamin Jennings" w:date="2019-01-24T18:52:00Z">
              <w:rPr/>
            </w:rPrChange>
          </w:rPr>
          <w:delText xml:space="preserve">6. </w:delText>
        </w:r>
      </w:del>
      <w:r w:rsidRPr="00280CC7">
        <w:rPr>
          <w:b/>
          <w:rPrChange w:id="111" w:author="Benjamin Jennings" w:date="2019-01-24T18:52:00Z">
            <w:rPr/>
          </w:rPrChange>
        </w:rPr>
        <w:t xml:space="preserve">Explain whether and why you will use Swing or </w:t>
      </w:r>
      <w:proofErr w:type="spellStart"/>
      <w:r w:rsidRPr="00280CC7">
        <w:rPr>
          <w:b/>
          <w:rPrChange w:id="112" w:author="Benjamin Jennings" w:date="2019-01-24T18:52:00Z">
            <w:rPr/>
          </w:rPrChange>
        </w:rPr>
        <w:t>Fx</w:t>
      </w:r>
      <w:proofErr w:type="spellEnd"/>
      <w:r w:rsidRPr="00280CC7">
        <w:rPr>
          <w:b/>
          <w:rPrChange w:id="113" w:author="Benjamin Jennings" w:date="2019-01-24T18:52:00Z">
            <w:rPr/>
          </w:rPrChange>
        </w:rPr>
        <w:t xml:space="preserve"> to complete your project. How familiar are you with Swing and </w:t>
      </w:r>
      <w:proofErr w:type="spellStart"/>
      <w:r w:rsidRPr="00280CC7">
        <w:rPr>
          <w:b/>
          <w:rPrChange w:id="114" w:author="Benjamin Jennings" w:date="2019-01-24T18:52:00Z">
            <w:rPr/>
          </w:rPrChange>
        </w:rPr>
        <w:t>Fx</w:t>
      </w:r>
      <w:proofErr w:type="spellEnd"/>
      <w:r w:rsidRPr="00280CC7">
        <w:rPr>
          <w:b/>
          <w:rPrChange w:id="115" w:author="Benjamin Jennings" w:date="2019-01-24T18:52:00Z">
            <w:rPr/>
          </w:rPrChange>
        </w:rPr>
        <w:t>? (Realize that if you use a GUI editor (</w:t>
      </w:r>
      <w:r w:rsidRPr="00280CC7">
        <w:rPr>
          <w:b/>
          <w:rPrChange w:id="116" w:author="Benjamin Jennings" w:date="2019-01-24T18:52:00Z">
            <w:rPr/>
          </w:rPrChange>
        </w:rPr>
        <w:t xml:space="preserve">e.g., the one in NetBeans for Swing or </w:t>
      </w:r>
      <w:proofErr w:type="spellStart"/>
      <w:r w:rsidRPr="00280CC7">
        <w:rPr>
          <w:b/>
          <w:rPrChange w:id="117" w:author="Benjamin Jennings" w:date="2019-01-24T18:52:00Z">
            <w:rPr/>
          </w:rPrChange>
        </w:rPr>
        <w:t>SceneBuilder</w:t>
      </w:r>
      <w:proofErr w:type="spellEnd"/>
      <w:r w:rsidRPr="00280CC7">
        <w:rPr>
          <w:b/>
          <w:rPrChange w:id="118" w:author="Benjamin Jennings" w:date="2019-01-24T18:52:00Z">
            <w:rPr/>
          </w:rPrChange>
        </w:rPr>
        <w:t xml:space="preserve"> for </w:t>
      </w:r>
      <w:proofErr w:type="spellStart"/>
      <w:r w:rsidRPr="00280CC7">
        <w:rPr>
          <w:b/>
          <w:rPrChange w:id="119" w:author="Benjamin Jennings" w:date="2019-01-24T18:52:00Z">
            <w:rPr/>
          </w:rPrChange>
        </w:rPr>
        <w:t>Fx</w:t>
      </w:r>
      <w:proofErr w:type="spellEnd"/>
      <w:r w:rsidRPr="00280CC7">
        <w:rPr>
          <w:b/>
          <w:rPrChange w:id="120" w:author="Benjamin Jennings" w:date="2019-01-24T18:52:00Z">
            <w:rPr/>
          </w:rPrChange>
        </w:rPr>
        <w:t>) that you are own your own as far as help goes.)</w:t>
      </w:r>
    </w:p>
    <w:p w14:paraId="0405D56E" w14:textId="77777777" w:rsidR="001D0E93" w:rsidRDefault="001D0E93" w:rsidP="005D38AF">
      <w:pPr>
        <w:spacing w:line="276" w:lineRule="auto"/>
        <w:rPr>
          <w:rFonts w:hint="eastAsia"/>
        </w:rPr>
        <w:pPrChange w:id="121" w:author="Benjamin Jennings" w:date="2019-01-24T18:43:00Z">
          <w:pPr/>
        </w:pPrChange>
      </w:pPr>
    </w:p>
    <w:p w14:paraId="6ED996CE" w14:textId="2593CC1C" w:rsidR="001D0E93" w:rsidRDefault="00280CC7" w:rsidP="005D38AF">
      <w:pPr>
        <w:spacing w:line="276" w:lineRule="auto"/>
        <w:rPr>
          <w:rFonts w:hint="eastAsia"/>
        </w:rPr>
        <w:pPrChange w:id="122" w:author="Benjamin Jennings" w:date="2019-01-24T18:43:00Z">
          <w:pPr/>
        </w:pPrChange>
      </w:pPr>
      <w:ins w:id="123" w:author="Benjamin Jennings" w:date="2019-01-24T18:52:00Z">
        <w:r>
          <w:t xml:space="preserve">As I mentioned above, I will be learning and using Swing for this project because I think it will be easier to implement and modify, and it fits the theme of a </w:t>
        </w:r>
      </w:ins>
      <w:ins w:id="124" w:author="Benjamin Jennings" w:date="2019-01-24T18:53:00Z">
        <w:r>
          <w:t xml:space="preserve">text adventure game a lot more closely in my opinion. I have a lot of experience with FX, but I believe </w:t>
        </w:r>
        <w:proofErr w:type="gramStart"/>
        <w:r>
          <w:t>it’s</w:t>
        </w:r>
        <w:proofErr w:type="gramEnd"/>
        <w:r>
          <w:t xml:space="preserve"> time to learn something new. </w:t>
        </w:r>
      </w:ins>
    </w:p>
    <w:p w14:paraId="2C7B3F5E" w14:textId="77777777" w:rsidR="001D0E93" w:rsidRDefault="001D0E93" w:rsidP="005D38AF">
      <w:pPr>
        <w:spacing w:line="276" w:lineRule="auto"/>
        <w:rPr>
          <w:rFonts w:hint="eastAsia"/>
        </w:rPr>
        <w:pPrChange w:id="125" w:author="Benjamin Jennings" w:date="2019-01-24T18:43:00Z">
          <w:pPr/>
        </w:pPrChange>
      </w:pPr>
    </w:p>
    <w:p w14:paraId="0F3ACD99" w14:textId="320A10B6" w:rsidR="001D0E93" w:rsidRPr="00280CC7" w:rsidRDefault="00286016" w:rsidP="005D38AF">
      <w:pPr>
        <w:spacing w:line="276" w:lineRule="auto"/>
        <w:rPr>
          <w:ins w:id="126" w:author="Benjamin Jennings" w:date="2019-01-24T18:53:00Z"/>
          <w:b/>
          <w:rPrChange w:id="127" w:author="Benjamin Jennings" w:date="2019-01-24T18:53:00Z">
            <w:rPr>
              <w:ins w:id="128" w:author="Benjamin Jennings" w:date="2019-01-24T18:53:00Z"/>
            </w:rPr>
          </w:rPrChange>
        </w:rPr>
      </w:pPr>
      <w:del w:id="129" w:author="Benjamin Jennings" w:date="2019-01-24T18:53:00Z">
        <w:r w:rsidRPr="00280CC7" w:rsidDel="00280CC7">
          <w:rPr>
            <w:b/>
            <w:rPrChange w:id="130" w:author="Benjamin Jennings" w:date="2019-01-24T18:53:00Z">
              <w:rPr/>
            </w:rPrChange>
          </w:rPr>
          <w:delText xml:space="preserve">7. </w:delText>
        </w:r>
      </w:del>
      <w:r w:rsidRPr="00280CC7">
        <w:rPr>
          <w:b/>
          <w:rPrChange w:id="131" w:author="Benjamin Jennings" w:date="2019-01-24T18:53:00Z">
            <w:rPr/>
          </w:rPrChange>
        </w:rPr>
        <w:t xml:space="preserve">Why should I believe that you can complete the project you propose on time, with working code </w:t>
      </w:r>
      <w:proofErr w:type="gramStart"/>
      <w:r w:rsidRPr="00280CC7">
        <w:rPr>
          <w:b/>
          <w:rPrChange w:id="132" w:author="Benjamin Jennings" w:date="2019-01-24T18:53:00Z">
            <w:rPr/>
          </w:rPrChange>
        </w:rPr>
        <w:t>that  demonstrates</w:t>
      </w:r>
      <w:proofErr w:type="gramEnd"/>
      <w:r w:rsidRPr="00280CC7">
        <w:rPr>
          <w:b/>
          <w:rPrChange w:id="133" w:author="Benjamin Jennings" w:date="2019-01-24T18:53:00Z">
            <w:rPr/>
          </w:rPrChange>
        </w:rPr>
        <w:t xml:space="preserve"> the features you will promise</w:t>
      </w:r>
      <w:r w:rsidRPr="00280CC7">
        <w:rPr>
          <w:b/>
          <w:rPrChange w:id="134" w:author="Benjamin Jennings" w:date="2019-01-24T18:53:00Z">
            <w:rPr/>
          </w:rPrChange>
        </w:rPr>
        <w:t xml:space="preserve"> for each deliverable?</w:t>
      </w:r>
    </w:p>
    <w:p w14:paraId="5C65EC99" w14:textId="76ACF080" w:rsidR="00280CC7" w:rsidRDefault="00280CC7" w:rsidP="005D38AF">
      <w:pPr>
        <w:spacing w:line="276" w:lineRule="auto"/>
        <w:rPr>
          <w:ins w:id="135" w:author="Benjamin Jennings" w:date="2019-01-24T18:53:00Z"/>
        </w:rPr>
      </w:pPr>
    </w:p>
    <w:p w14:paraId="63934F91" w14:textId="3E4EE314" w:rsidR="00280CC7" w:rsidRDefault="00280CC7" w:rsidP="005D38AF">
      <w:pPr>
        <w:spacing w:line="276" w:lineRule="auto"/>
        <w:rPr>
          <w:ins w:id="136" w:author="Benjamin Jennings" w:date="2019-01-24T18:53:00Z"/>
        </w:rPr>
      </w:pPr>
      <w:ins w:id="137" w:author="Benjamin Jennings" w:date="2019-01-24T18:53:00Z">
        <w:r>
          <w:t xml:space="preserve">Because I want to get a </w:t>
        </w:r>
      </w:ins>
      <w:ins w:id="138" w:author="Benjamin Jennings" w:date="2019-01-24T18:54:00Z">
        <w:r w:rsidR="00286016">
          <w:t>decent</w:t>
        </w:r>
      </w:ins>
      <w:ins w:id="139" w:author="Benjamin Jennings" w:date="2019-01-24T18:53:00Z">
        <w:r>
          <w:t xml:space="preserve"> grade and graduate this semester.</w:t>
        </w:r>
      </w:ins>
      <w:ins w:id="140" w:author="Benjamin Jennings" w:date="2019-01-24T18:54:00Z">
        <w:r w:rsidR="00CF10F6">
          <w:t xml:space="preserve"> </w:t>
        </w:r>
      </w:ins>
    </w:p>
    <w:p w14:paraId="26F3EBE1" w14:textId="77777777" w:rsidR="00280CC7" w:rsidRDefault="00280CC7" w:rsidP="005D38AF">
      <w:pPr>
        <w:spacing w:line="276" w:lineRule="auto"/>
        <w:rPr>
          <w:rFonts w:hint="eastAsia"/>
        </w:rPr>
        <w:pPrChange w:id="141" w:author="Benjamin Jennings" w:date="2019-01-24T18:43:00Z">
          <w:pPr/>
        </w:pPrChange>
      </w:pPr>
      <w:bookmarkStart w:id="142" w:name="_GoBack"/>
      <w:bookmarkEnd w:id="142"/>
    </w:p>
    <w:sectPr w:rsidR="00280CC7" w:rsidSect="005D38AF">
      <w:pgSz w:w="12240" w:h="15840"/>
      <w:pgMar w:top="1440" w:right="1440" w:bottom="1440" w:left="1440" w:header="0" w:footer="0" w:gutter="0"/>
      <w:cols w:space="720"/>
      <w:formProt w:val="0"/>
      <w:docGrid w:linePitch="326"/>
      <w:sectPrChange w:id="143" w:author="Benjamin Jennings" w:date="2019-01-24T18:43:00Z">
        <w:sectPr w:rsidR="00280CC7" w:rsidSect="005D38AF">
          <w:pgMar w:top="720" w:right="720" w:bottom="720" w:left="720" w:header="0" w:footer="0" w:gutter="0"/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Jennings">
    <w15:presenceInfo w15:providerId="Windows Live" w15:userId="25c065bc3a90b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E93"/>
    <w:rsid w:val="001D0E93"/>
    <w:rsid w:val="00280CC7"/>
    <w:rsid w:val="00286016"/>
    <w:rsid w:val="003E33E8"/>
    <w:rsid w:val="005D38AF"/>
    <w:rsid w:val="00730262"/>
    <w:rsid w:val="00C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3665"/>
  <w15:docId w15:val="{B688591B-CB3E-4AE8-8DAF-39723C7C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D38A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Benjamin Jennings</cp:lastModifiedBy>
  <cp:revision>13</cp:revision>
  <dcterms:created xsi:type="dcterms:W3CDTF">2018-08-13T07:17:00Z</dcterms:created>
  <dcterms:modified xsi:type="dcterms:W3CDTF">2019-01-24T23:54:00Z</dcterms:modified>
  <dc:language>en-US</dc:language>
</cp:coreProperties>
</file>